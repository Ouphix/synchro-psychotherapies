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554B3" w14:textId="77777777" w:rsidR="001C4FBD" w:rsidRPr="001C4FBD" w:rsidRDefault="001C4FBD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262626"/>
          <w:sz w:val="32"/>
          <w:szCs w:val="32"/>
        </w:rPr>
      </w:pPr>
      <w:r w:rsidRPr="001C4FBD">
        <w:rPr>
          <w:rFonts w:ascii="Times" w:hAnsi="Times" w:cs="Times"/>
          <w:b/>
          <w:color w:val="262626"/>
          <w:sz w:val="32"/>
          <w:szCs w:val="32"/>
        </w:rPr>
        <w:t>Title</w:t>
      </w:r>
    </w:p>
    <w:p w14:paraId="0B2F3930" w14:textId="77777777" w:rsidR="008D3162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Automatic analysis of psychotherapy videos by using synchrony signal</w:t>
      </w:r>
    </w:p>
    <w:p w14:paraId="2DB1AEF8" w14:textId="77777777" w:rsidR="008D3162" w:rsidRPr="008D3162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262626"/>
          <w:sz w:val="32"/>
          <w:szCs w:val="32"/>
        </w:rPr>
      </w:pPr>
      <w:r w:rsidRPr="008D3162">
        <w:rPr>
          <w:rFonts w:ascii="Times" w:hAnsi="Times" w:cs="Times"/>
          <w:b/>
          <w:color w:val="262626"/>
          <w:sz w:val="32"/>
          <w:szCs w:val="32"/>
        </w:rPr>
        <w:t>Introduction</w:t>
      </w:r>
    </w:p>
    <w:p w14:paraId="14923358" w14:textId="77777777" w:rsidR="008D3162" w:rsidRPr="008D3162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8D3162">
        <w:rPr>
          <w:rFonts w:ascii="Times" w:hAnsi="Times" w:cs="Times"/>
          <w:color w:val="262626"/>
          <w:sz w:val="32"/>
          <w:szCs w:val="32"/>
        </w:rPr>
        <w:t>Some techniques</w:t>
      </w:r>
      <w:r w:rsidR="007C7BF0">
        <w:rPr>
          <w:rFonts w:ascii="Times" w:hAnsi="Times" w:cs="Times"/>
          <w:color w:val="262626"/>
          <w:sz w:val="32"/>
          <w:szCs w:val="32"/>
        </w:rPr>
        <w:t xml:space="preserve"> of psychotherapy</w:t>
      </w:r>
      <w:r w:rsidRPr="008D3162">
        <w:rPr>
          <w:rFonts w:ascii="Times" w:hAnsi="Times" w:cs="Times"/>
          <w:color w:val="262626"/>
          <w:sz w:val="32"/>
          <w:szCs w:val="32"/>
        </w:rPr>
        <w:t xml:space="preserve"> are now widely evidence-based and very cost effective, especially</w:t>
      </w:r>
      <w:r>
        <w:rPr>
          <w:rFonts w:ascii="Times" w:hAnsi="Times" w:cs="Times"/>
          <w:color w:val="262626"/>
          <w:sz w:val="32"/>
          <w:szCs w:val="32"/>
        </w:rPr>
        <w:t xml:space="preserve"> cognitive and behavioural t</w:t>
      </w:r>
      <w:r w:rsidRPr="008D3162">
        <w:rPr>
          <w:rFonts w:ascii="Times" w:hAnsi="Times" w:cs="Times"/>
          <w:color w:val="262626"/>
          <w:sz w:val="32"/>
          <w:szCs w:val="32"/>
        </w:rPr>
        <w:t xml:space="preserve">herapies (Layard &amp; Clark, 2014). </w:t>
      </w:r>
    </w:p>
    <w:p w14:paraId="47C862E0" w14:textId="68A36849" w:rsidR="008D3162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262626"/>
          <w:sz w:val="32"/>
          <w:szCs w:val="32"/>
        </w:rPr>
      </w:pPr>
      <w:r w:rsidRPr="008D3162">
        <w:rPr>
          <w:rFonts w:ascii="Times" w:hAnsi="Times" w:cs="Times"/>
          <w:color w:val="262626"/>
          <w:sz w:val="32"/>
          <w:szCs w:val="32"/>
        </w:rPr>
        <w:t xml:space="preserve">Most of the studies are indirectly based on patient reported outcomes or problematic behaviours evaluated before and after the psychotherapy. Unfortunately, studies </w:t>
      </w:r>
      <w:ins w:id="0" w:author="Thomas Gargot" w:date="2016-10-20T16:29:00Z">
        <w:r w:rsidR="00F12C47">
          <w:rPr>
            <w:rFonts w:ascii="Times" w:hAnsi="Times" w:cs="Times"/>
            <w:color w:val="262626"/>
            <w:sz w:val="32"/>
            <w:szCs w:val="32"/>
          </w:rPr>
          <w:t>struggle to</w:t>
        </w:r>
        <w:r w:rsidR="00F12C47" w:rsidRPr="008D3162">
          <w:rPr>
            <w:rFonts w:ascii="Times" w:hAnsi="Times" w:cs="Times"/>
            <w:color w:val="262626"/>
            <w:sz w:val="32"/>
            <w:szCs w:val="32"/>
          </w:rPr>
          <w:t xml:space="preserve"> </w:t>
        </w:r>
      </w:ins>
      <w:r w:rsidRPr="008D3162">
        <w:rPr>
          <w:rFonts w:ascii="Times" w:hAnsi="Times" w:cs="Times"/>
          <w:color w:val="262626"/>
          <w:sz w:val="32"/>
          <w:szCs w:val="32"/>
        </w:rPr>
        <w:t xml:space="preserve">control </w:t>
      </w:r>
      <w:ins w:id="1" w:author="Thomas Gargot" w:date="2016-10-20T16:29:00Z">
        <w:r w:rsidR="00F12C47">
          <w:rPr>
            <w:rFonts w:ascii="Times" w:hAnsi="Times" w:cs="Times"/>
            <w:color w:val="262626"/>
            <w:sz w:val="32"/>
            <w:szCs w:val="32"/>
          </w:rPr>
          <w:t xml:space="preserve">for </w:t>
        </w:r>
      </w:ins>
      <w:r w:rsidRPr="008D3162">
        <w:rPr>
          <w:rFonts w:ascii="Times" w:hAnsi="Times" w:cs="Times"/>
          <w:color w:val="262626"/>
          <w:sz w:val="32"/>
          <w:szCs w:val="32"/>
        </w:rPr>
        <w:t xml:space="preserve">what is actually happening during psychotherapy, especially the </w:t>
      </w:r>
      <w:ins w:id="2" w:author="Thomas Gargot" w:date="2016-10-20T16:30:00Z">
        <w:r w:rsidR="00F12C47">
          <w:rPr>
            <w:rFonts w:ascii="Times" w:hAnsi="Times" w:cs="Times"/>
            <w:color w:val="262626"/>
            <w:sz w:val="32"/>
            <w:szCs w:val="32"/>
          </w:rPr>
          <w:t>non-</w:t>
        </w:r>
      </w:ins>
      <w:r w:rsidRPr="008D3162">
        <w:rPr>
          <w:rFonts w:ascii="Times" w:hAnsi="Times" w:cs="Times"/>
          <w:color w:val="262626"/>
          <w:sz w:val="32"/>
          <w:szCs w:val="32"/>
        </w:rPr>
        <w:t>specific aspects</w:t>
      </w:r>
      <w:ins w:id="3" w:author="Thomas Gargot" w:date="2016-10-20T16:30:00Z">
        <w:r w:rsidR="00F12C47">
          <w:rPr>
            <w:rFonts w:ascii="Times" w:hAnsi="Times" w:cs="Times"/>
            <w:color w:val="262626"/>
            <w:sz w:val="32"/>
            <w:szCs w:val="32"/>
          </w:rPr>
          <w:t>,</w:t>
        </w:r>
      </w:ins>
      <w:r w:rsidRPr="008D3162">
        <w:rPr>
          <w:rFonts w:ascii="Times" w:hAnsi="Times" w:cs="Times"/>
          <w:color w:val="262626"/>
          <w:sz w:val="32"/>
          <w:szCs w:val="32"/>
        </w:rPr>
        <w:t xml:space="preserve"> like the interaction between the patient and the therapist</w:t>
      </w:r>
      <w:ins w:id="4" w:author="Thomas Gargot" w:date="2016-10-20T16:30:00Z">
        <w:r w:rsidR="00F12C47">
          <w:rPr>
            <w:rFonts w:ascii="Times" w:hAnsi="Times" w:cs="Times"/>
            <w:color w:val="262626"/>
            <w:sz w:val="32"/>
            <w:szCs w:val="32"/>
          </w:rPr>
          <w:t>,</w:t>
        </w:r>
      </w:ins>
      <w:r w:rsidRPr="008D3162">
        <w:rPr>
          <w:rFonts w:ascii="Times" w:hAnsi="Times" w:cs="Times"/>
          <w:color w:val="262626"/>
          <w:sz w:val="32"/>
          <w:szCs w:val="32"/>
        </w:rPr>
        <w:t xml:space="preserve"> that is a </w:t>
      </w:r>
      <w:ins w:id="5" w:author="Thomas Gargot" w:date="2016-10-20T16:30:00Z">
        <w:r w:rsidR="00F12C47">
          <w:rPr>
            <w:rFonts w:ascii="Times" w:hAnsi="Times" w:cs="Times"/>
            <w:color w:val="262626"/>
            <w:sz w:val="32"/>
            <w:szCs w:val="32"/>
          </w:rPr>
          <w:t xml:space="preserve">known </w:t>
        </w:r>
      </w:ins>
      <w:r w:rsidRPr="008D3162">
        <w:rPr>
          <w:rFonts w:ascii="Times" w:hAnsi="Times" w:cs="Times"/>
          <w:color w:val="262626"/>
          <w:sz w:val="32"/>
          <w:szCs w:val="32"/>
        </w:rPr>
        <w:t>predictor of psychotherap</w:t>
      </w:r>
      <w:ins w:id="6" w:author="Thomas Gargot" w:date="2016-10-20T16:30:00Z">
        <w:r w:rsidR="00F12C47">
          <w:rPr>
            <w:rFonts w:ascii="Times" w:hAnsi="Times" w:cs="Times"/>
            <w:color w:val="262626"/>
            <w:sz w:val="32"/>
            <w:szCs w:val="32"/>
          </w:rPr>
          <w:t>eutic</w:t>
        </w:r>
      </w:ins>
      <w:r w:rsidRPr="008D3162">
        <w:rPr>
          <w:rFonts w:ascii="Times" w:hAnsi="Times" w:cs="Times"/>
          <w:color w:val="262626"/>
          <w:sz w:val="32"/>
          <w:szCs w:val="32"/>
        </w:rPr>
        <w:t xml:space="preserve"> efficacy. Consequently, it is difficult to make precise links between theory and practice, control its application and understand which of its ingredients are the most important. </w:t>
      </w:r>
    </w:p>
    <w:p w14:paraId="6D861625" w14:textId="77777777" w:rsidR="008D3162" w:rsidRPr="008D3162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262626"/>
          <w:sz w:val="32"/>
          <w:szCs w:val="32"/>
        </w:rPr>
      </w:pPr>
      <w:r w:rsidRPr="008D3162">
        <w:rPr>
          <w:rFonts w:ascii="Times" w:hAnsi="Times" w:cs="Times"/>
          <w:b/>
          <w:color w:val="262626"/>
          <w:sz w:val="32"/>
          <w:szCs w:val="32"/>
        </w:rPr>
        <w:t>Objectives</w:t>
      </w:r>
    </w:p>
    <w:p w14:paraId="4C0C836D" w14:textId="2F08D88C" w:rsidR="001C4FBD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262626"/>
          <w:sz w:val="32"/>
          <w:szCs w:val="32"/>
        </w:rPr>
      </w:pPr>
      <w:r w:rsidRPr="008D3162">
        <w:rPr>
          <w:rFonts w:ascii="Times" w:hAnsi="Times" w:cs="Times"/>
          <w:color w:val="262626"/>
          <w:sz w:val="32"/>
          <w:szCs w:val="32"/>
        </w:rPr>
        <w:t xml:space="preserve">Here we suggest a research framework to extract automatically social signals from psychotherapy videos. We focused on the extraction of synchrony of the motor signal since it was considered </w:t>
      </w:r>
      <w:ins w:id="7" w:author="Thomas Gargot" w:date="2016-10-20T16:31:00Z">
        <w:r w:rsidR="00F12C47">
          <w:rPr>
            <w:rFonts w:ascii="Times" w:hAnsi="Times" w:cs="Times"/>
            <w:color w:val="262626"/>
            <w:sz w:val="32"/>
            <w:szCs w:val="32"/>
          </w:rPr>
          <w:t>to be a</w:t>
        </w:r>
      </w:ins>
      <w:r w:rsidRPr="008D3162">
        <w:rPr>
          <w:rFonts w:ascii="Times" w:hAnsi="Times" w:cs="Times"/>
          <w:color w:val="262626"/>
          <w:sz w:val="32"/>
          <w:szCs w:val="32"/>
        </w:rPr>
        <w:t xml:space="preserve"> predictor of psychotherap</w:t>
      </w:r>
      <w:ins w:id="8" w:author="Thomas Gargot" w:date="2016-10-20T16:31:00Z">
        <w:r w:rsidR="00F12C47">
          <w:rPr>
            <w:rFonts w:ascii="Times" w:hAnsi="Times" w:cs="Times"/>
            <w:color w:val="262626"/>
            <w:sz w:val="32"/>
            <w:szCs w:val="32"/>
          </w:rPr>
          <w:t>eutic</w:t>
        </w:r>
      </w:ins>
      <w:r w:rsidRPr="008D3162">
        <w:rPr>
          <w:rFonts w:ascii="Times" w:hAnsi="Times" w:cs="Times"/>
          <w:color w:val="262626"/>
          <w:sz w:val="32"/>
          <w:szCs w:val="32"/>
        </w:rPr>
        <w:t xml:space="preserve"> outcome in an earlier study (</w:t>
      </w:r>
      <w:proofErr w:type="spellStart"/>
      <w:r w:rsidRPr="008D3162">
        <w:rPr>
          <w:rFonts w:ascii="Times" w:hAnsi="Times" w:cs="Times"/>
          <w:color w:val="262626"/>
          <w:sz w:val="32"/>
          <w:szCs w:val="32"/>
        </w:rPr>
        <w:t>Ramseyer</w:t>
      </w:r>
      <w:proofErr w:type="spellEnd"/>
      <w:r w:rsidRPr="008D3162">
        <w:rPr>
          <w:rFonts w:ascii="Times" w:hAnsi="Times" w:cs="Times"/>
          <w:color w:val="262626"/>
          <w:sz w:val="32"/>
          <w:szCs w:val="32"/>
        </w:rPr>
        <w:t>, 2011) and a relevant signal for the study of mother-c</w:t>
      </w:r>
      <w:r>
        <w:rPr>
          <w:rFonts w:ascii="Times" w:hAnsi="Times" w:cs="Times"/>
          <w:color w:val="262626"/>
          <w:sz w:val="32"/>
          <w:szCs w:val="32"/>
        </w:rPr>
        <w:t xml:space="preserve">hild interactions. </w:t>
      </w:r>
    </w:p>
    <w:p w14:paraId="171ABB5A" w14:textId="77777777" w:rsidR="001C4FBD" w:rsidRPr="001C4FBD" w:rsidRDefault="001C4FBD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262626"/>
          <w:sz w:val="32"/>
          <w:szCs w:val="32"/>
        </w:rPr>
      </w:pPr>
      <w:r w:rsidRPr="001C4FBD">
        <w:rPr>
          <w:rFonts w:ascii="Times" w:hAnsi="Times" w:cs="Times"/>
          <w:b/>
          <w:color w:val="262626"/>
          <w:sz w:val="32"/>
          <w:szCs w:val="32"/>
        </w:rPr>
        <w:t>Method</w:t>
      </w:r>
      <w:r>
        <w:rPr>
          <w:rFonts w:ascii="Times" w:hAnsi="Times" w:cs="Times"/>
          <w:b/>
          <w:color w:val="262626"/>
          <w:sz w:val="32"/>
          <w:szCs w:val="32"/>
        </w:rPr>
        <w:t>s</w:t>
      </w:r>
    </w:p>
    <w:p w14:paraId="77921B7F" w14:textId="016832A1" w:rsidR="001C4FBD" w:rsidRPr="001C4FBD" w:rsidRDefault="007C7BF0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 xml:space="preserve">We developed </w:t>
      </w:r>
      <w:r w:rsidRPr="008D3162">
        <w:rPr>
          <w:rFonts w:ascii="Times" w:hAnsi="Times" w:cs="Times"/>
          <w:color w:val="262626"/>
          <w:sz w:val="32"/>
          <w:szCs w:val="32"/>
        </w:rPr>
        <w:t>open source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  <w:r w:rsidR="008D3162" w:rsidRPr="008D3162">
        <w:rPr>
          <w:rFonts w:ascii="Times" w:hAnsi="Times" w:cs="Times"/>
          <w:color w:val="262626"/>
          <w:sz w:val="32"/>
          <w:szCs w:val="32"/>
        </w:rPr>
        <w:t xml:space="preserve">python </w:t>
      </w:r>
      <w:r w:rsidR="008D3162">
        <w:rPr>
          <w:rFonts w:ascii="Times" w:hAnsi="Times" w:cs="Times"/>
          <w:color w:val="262626"/>
          <w:sz w:val="32"/>
          <w:szCs w:val="32"/>
        </w:rPr>
        <w:t>and R scripts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  <w:r w:rsidR="008D3162" w:rsidRPr="008D3162">
        <w:rPr>
          <w:rFonts w:ascii="Times" w:hAnsi="Times" w:cs="Times"/>
          <w:color w:val="262626"/>
          <w:sz w:val="32"/>
          <w:szCs w:val="32"/>
        </w:rPr>
        <w:t>(</w:t>
      </w:r>
      <w:proofErr w:type="spellStart"/>
      <w:r w:rsidR="008D3162" w:rsidRPr="008D3162">
        <w:rPr>
          <w:rFonts w:ascii="Times" w:hAnsi="Times" w:cs="Times"/>
          <w:color w:val="262626"/>
          <w:sz w:val="32"/>
          <w:szCs w:val="32"/>
        </w:rPr>
        <w:t>Varni</w:t>
      </w:r>
      <w:proofErr w:type="spellEnd"/>
      <w:r w:rsidR="008D3162" w:rsidRPr="008D3162">
        <w:rPr>
          <w:rFonts w:ascii="Times" w:hAnsi="Times" w:cs="Times"/>
          <w:color w:val="262626"/>
          <w:sz w:val="32"/>
          <w:szCs w:val="32"/>
        </w:rPr>
        <w:t xml:space="preserve">, </w:t>
      </w:r>
      <w:proofErr w:type="spellStart"/>
      <w:r w:rsidR="008D3162" w:rsidRPr="008D3162">
        <w:rPr>
          <w:rFonts w:ascii="Times" w:hAnsi="Times" w:cs="Times"/>
          <w:color w:val="262626"/>
          <w:sz w:val="32"/>
          <w:szCs w:val="32"/>
        </w:rPr>
        <w:t>Avril</w:t>
      </w:r>
      <w:proofErr w:type="spellEnd"/>
      <w:r w:rsidR="008D3162" w:rsidRPr="008D3162">
        <w:rPr>
          <w:rFonts w:ascii="Times" w:hAnsi="Times" w:cs="Times"/>
          <w:color w:val="262626"/>
          <w:sz w:val="32"/>
          <w:szCs w:val="32"/>
        </w:rPr>
        <w:t xml:space="preserve">, </w:t>
      </w:r>
      <w:proofErr w:type="spellStart"/>
      <w:r w:rsidR="008D3162" w:rsidRPr="008D3162">
        <w:rPr>
          <w:rFonts w:ascii="Times" w:hAnsi="Times" w:cs="Times"/>
          <w:color w:val="262626"/>
          <w:sz w:val="32"/>
          <w:szCs w:val="32"/>
        </w:rPr>
        <w:t>Usta</w:t>
      </w:r>
      <w:proofErr w:type="spellEnd"/>
      <w:r w:rsidR="008D3162" w:rsidRPr="008D3162">
        <w:rPr>
          <w:rFonts w:ascii="Times" w:hAnsi="Times" w:cs="Times"/>
          <w:color w:val="262626"/>
          <w:sz w:val="32"/>
          <w:szCs w:val="32"/>
        </w:rPr>
        <w:t xml:space="preserve">, &amp; </w:t>
      </w:r>
      <w:proofErr w:type="spellStart"/>
      <w:r w:rsidR="008D3162" w:rsidRPr="008D3162">
        <w:rPr>
          <w:rFonts w:ascii="Times" w:hAnsi="Times" w:cs="Times"/>
          <w:color w:val="262626"/>
          <w:sz w:val="32"/>
          <w:szCs w:val="32"/>
        </w:rPr>
        <w:t>Chetouani</w:t>
      </w:r>
      <w:proofErr w:type="spellEnd"/>
      <w:r w:rsidR="008D3162" w:rsidRPr="008D3162">
        <w:rPr>
          <w:rFonts w:ascii="Times" w:hAnsi="Times" w:cs="Times"/>
          <w:color w:val="262626"/>
          <w:sz w:val="32"/>
          <w:szCs w:val="32"/>
        </w:rPr>
        <w:t>, 2015) to compute this synchrony</w:t>
      </w:r>
      <w:r>
        <w:rPr>
          <w:rFonts w:ascii="Times" w:hAnsi="Times" w:cs="Times"/>
          <w:color w:val="262626"/>
          <w:sz w:val="32"/>
          <w:szCs w:val="32"/>
        </w:rPr>
        <w:t xml:space="preserve"> of motion history on a database of interaction between a parent and a child</w:t>
      </w:r>
      <w:r w:rsidR="008D3162" w:rsidRPr="008D3162">
        <w:rPr>
          <w:rFonts w:ascii="Times" w:hAnsi="Times" w:cs="Times"/>
          <w:color w:val="262626"/>
          <w:sz w:val="32"/>
          <w:szCs w:val="32"/>
        </w:rPr>
        <w:t>.</w:t>
      </w:r>
      <w:r w:rsidR="001C4FBD">
        <w:rPr>
          <w:rFonts w:ascii="Times" w:hAnsi="Times" w:cs="Times"/>
          <w:color w:val="262626"/>
          <w:sz w:val="32"/>
          <w:szCs w:val="32"/>
        </w:rPr>
        <w:t xml:space="preserve"> </w:t>
      </w:r>
      <w:r w:rsidR="001C4FBD">
        <w:rPr>
          <w:rFonts w:ascii="Times" w:hAnsi="Times" w:cs="Times"/>
          <w:bCs/>
          <w:color w:val="262626"/>
          <w:sz w:val="32"/>
          <w:szCs w:val="32"/>
        </w:rPr>
        <w:t>http://bit.ly/syncpsy</w:t>
      </w:r>
    </w:p>
    <w:p w14:paraId="3B35D2FE" w14:textId="77777777" w:rsidR="008D3162" w:rsidRPr="001C4FBD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8D3162">
        <w:rPr>
          <w:rFonts w:ascii="Times" w:hAnsi="Times" w:cs="Times"/>
          <w:color w:val="262626"/>
          <w:sz w:val="32"/>
          <w:szCs w:val="32"/>
        </w:rPr>
        <w:t xml:space="preserve"> </w:t>
      </w:r>
      <w:r w:rsidR="001C4FBD" w:rsidRPr="001C4FBD">
        <w:rPr>
          <w:rFonts w:ascii="Times" w:hAnsi="Times" w:cs="Times"/>
          <w:b/>
          <w:color w:val="262626"/>
          <w:sz w:val="32"/>
          <w:szCs w:val="32"/>
        </w:rPr>
        <w:t>Results</w:t>
      </w:r>
    </w:p>
    <w:p w14:paraId="1AEC3DDB" w14:textId="156AEDB5" w:rsidR="008D3162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262626"/>
          <w:sz w:val="32"/>
          <w:szCs w:val="32"/>
        </w:rPr>
      </w:pPr>
      <w:r w:rsidRPr="008D3162">
        <w:rPr>
          <w:rFonts w:ascii="Times" w:hAnsi="Times" w:cs="Times"/>
          <w:bCs/>
          <w:color w:val="262626"/>
          <w:sz w:val="32"/>
          <w:szCs w:val="32"/>
        </w:rPr>
        <w:t xml:space="preserve">We </w:t>
      </w:r>
      <w:r w:rsidR="007C7BF0">
        <w:rPr>
          <w:rFonts w:ascii="Times" w:hAnsi="Times" w:cs="Times"/>
          <w:bCs/>
          <w:color w:val="262626"/>
          <w:sz w:val="32"/>
          <w:szCs w:val="32"/>
        </w:rPr>
        <w:t>confirmed that synchrony was a relevant signal for studying social interactions since the scores are completely different from synchrony scores computed on shuffle motion history data. However th</w:t>
      </w:r>
      <w:ins w:id="9" w:author="Thomas Gargot" w:date="2016-10-20T16:32:00Z">
        <w:r w:rsidR="00F12C47">
          <w:rPr>
            <w:rFonts w:ascii="Times" w:hAnsi="Times" w:cs="Times"/>
            <w:bCs/>
            <w:color w:val="262626"/>
            <w:sz w:val="32"/>
            <w:szCs w:val="32"/>
          </w:rPr>
          <w:t>e</w:t>
        </w:r>
      </w:ins>
      <w:bookmarkStart w:id="10" w:name="_GoBack"/>
      <w:bookmarkEnd w:id="10"/>
      <w:r w:rsidR="007C7BF0">
        <w:rPr>
          <w:rFonts w:ascii="Times" w:hAnsi="Times" w:cs="Times"/>
          <w:bCs/>
          <w:color w:val="262626"/>
          <w:sz w:val="32"/>
          <w:szCs w:val="32"/>
        </w:rPr>
        <w:t>s</w:t>
      </w:r>
      <w:ins w:id="11" w:author="Thomas Gargot" w:date="2016-10-20T16:32:00Z">
        <w:r w:rsidR="00F12C47">
          <w:rPr>
            <w:rFonts w:ascii="Times" w:hAnsi="Times" w:cs="Times"/>
            <w:bCs/>
            <w:color w:val="262626"/>
            <w:sz w:val="32"/>
            <w:szCs w:val="32"/>
          </w:rPr>
          <w:t>e</w:t>
        </w:r>
      </w:ins>
      <w:r w:rsidR="007C7BF0">
        <w:rPr>
          <w:rFonts w:ascii="Times" w:hAnsi="Times" w:cs="Times"/>
          <w:bCs/>
          <w:color w:val="262626"/>
          <w:sz w:val="32"/>
          <w:szCs w:val="32"/>
        </w:rPr>
        <w:t xml:space="preserve"> scores </w:t>
      </w:r>
      <w:r w:rsidR="007C7BF0">
        <w:rPr>
          <w:rFonts w:ascii="Times" w:hAnsi="Times" w:cs="Times"/>
          <w:bCs/>
          <w:color w:val="262626"/>
          <w:sz w:val="32"/>
          <w:szCs w:val="32"/>
        </w:rPr>
        <w:lastRenderedPageBreak/>
        <w:t xml:space="preserve">alone </w:t>
      </w:r>
      <w:ins w:id="12" w:author="Thomas Gargot" w:date="2016-10-20T16:32:00Z">
        <w:r w:rsidR="00F12C47">
          <w:rPr>
            <w:rFonts w:ascii="Times" w:hAnsi="Times" w:cs="Times"/>
            <w:bCs/>
            <w:color w:val="262626"/>
            <w:sz w:val="32"/>
            <w:szCs w:val="32"/>
          </w:rPr>
          <w:t xml:space="preserve">are unable to </w:t>
        </w:r>
      </w:ins>
      <w:r w:rsidR="007C7BF0">
        <w:rPr>
          <w:rFonts w:ascii="Times" w:hAnsi="Times" w:cs="Times"/>
          <w:bCs/>
          <w:color w:val="262626"/>
          <w:sz w:val="32"/>
          <w:szCs w:val="32"/>
        </w:rPr>
        <w:t>distinguish the two periods of the videos (with and without disagreement).</w:t>
      </w:r>
    </w:p>
    <w:p w14:paraId="740DBD64" w14:textId="77777777" w:rsidR="001C4FBD" w:rsidRPr="001C4FBD" w:rsidRDefault="001C4FBD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62626"/>
          <w:sz w:val="32"/>
          <w:szCs w:val="32"/>
        </w:rPr>
      </w:pPr>
      <w:r w:rsidRPr="001C4FBD">
        <w:rPr>
          <w:rFonts w:ascii="Times" w:hAnsi="Times" w:cs="Times"/>
          <w:b/>
          <w:bCs/>
          <w:color w:val="262626"/>
          <w:sz w:val="32"/>
          <w:szCs w:val="32"/>
        </w:rPr>
        <w:t>Conclusion</w:t>
      </w:r>
    </w:p>
    <w:p w14:paraId="4E27A66E" w14:textId="77777777" w:rsidR="008D3162" w:rsidRPr="008D3162" w:rsidRDefault="008D3162" w:rsidP="008D316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262626"/>
          <w:sz w:val="32"/>
          <w:szCs w:val="32"/>
        </w:rPr>
      </w:pPr>
      <w:r w:rsidRPr="008D3162">
        <w:rPr>
          <w:rFonts w:ascii="Times" w:hAnsi="Times" w:cs="Times"/>
          <w:bCs/>
          <w:color w:val="262626"/>
          <w:sz w:val="32"/>
          <w:szCs w:val="32"/>
        </w:rPr>
        <w:t xml:space="preserve">Synchrony of motion history is a </w:t>
      </w:r>
      <w:r w:rsidR="007C7BF0">
        <w:rPr>
          <w:rFonts w:ascii="Times" w:hAnsi="Times" w:cs="Times"/>
          <w:bCs/>
          <w:color w:val="262626"/>
          <w:sz w:val="32"/>
          <w:szCs w:val="32"/>
        </w:rPr>
        <w:t>promising marker of social interactions.</w:t>
      </w:r>
    </w:p>
    <w:p w14:paraId="6228A299" w14:textId="77777777" w:rsidR="00F14CA8" w:rsidRPr="008D3162" w:rsidRDefault="00F14CA8">
      <w:pPr>
        <w:rPr>
          <w:sz w:val="32"/>
          <w:szCs w:val="32"/>
        </w:rPr>
      </w:pPr>
    </w:p>
    <w:sectPr w:rsidR="00F14CA8" w:rsidRPr="008D3162" w:rsidSect="008D316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62"/>
    <w:rsid w:val="00042ED3"/>
    <w:rsid w:val="001C4FBD"/>
    <w:rsid w:val="003B464D"/>
    <w:rsid w:val="006E6D7E"/>
    <w:rsid w:val="007C7BF0"/>
    <w:rsid w:val="008D3162"/>
    <w:rsid w:val="00B032B8"/>
    <w:rsid w:val="00DC7D56"/>
    <w:rsid w:val="00F12C47"/>
    <w:rsid w:val="00F1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7E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2C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C47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2C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C47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273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Gargot</dc:creator>
  <cp:keywords/>
  <dc:description/>
  <cp:lastModifiedBy>Thomas Gargot</cp:lastModifiedBy>
  <cp:revision>4</cp:revision>
  <dcterms:created xsi:type="dcterms:W3CDTF">2016-10-20T03:18:00Z</dcterms:created>
  <dcterms:modified xsi:type="dcterms:W3CDTF">2017-02-05T20:33:00Z</dcterms:modified>
</cp:coreProperties>
</file>